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90AC" w14:textId="01E73186" w:rsidR="004D6325" w:rsidRPr="00070886" w:rsidRDefault="006D695C" w:rsidP="004D6325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Rule migration c</w:t>
      </w:r>
      <w:r w:rsidR="004D6325" w:rsidRPr="00070886">
        <w:rPr>
          <w:rFonts w:ascii="Segoe UI Light" w:hAnsi="Segoe UI Light" w:cs="Segoe UI Light"/>
          <w:b/>
          <w:bCs/>
          <w:sz w:val="28"/>
          <w:szCs w:val="28"/>
        </w:rPr>
        <w:t>hecklist</w:t>
      </w:r>
    </w:p>
    <w:p w14:paraId="346FF5A5" w14:textId="3CB02B32" w:rsidR="004D6325" w:rsidRPr="00070886" w:rsidRDefault="004D6325" w:rsidP="004D6325">
      <w:pPr>
        <w:rPr>
          <w:rFonts w:ascii="Segoe UI Light" w:hAnsi="Segoe UI Light" w:cs="Segoe UI Light"/>
          <w:sz w:val="28"/>
          <w:szCs w:val="28"/>
        </w:rPr>
      </w:pPr>
      <w:r w:rsidRPr="00070886">
        <w:rPr>
          <w:rFonts w:ascii="Segoe UI Light" w:hAnsi="Segoe UI Light" w:cs="Segoe UI Light"/>
          <w:sz w:val="28"/>
          <w:szCs w:val="28"/>
        </w:rPr>
        <w:t xml:space="preserve">Before embarking on the journey to </w:t>
      </w:r>
      <w:r w:rsidR="00D02694">
        <w:rPr>
          <w:rFonts w:ascii="Segoe UI Light" w:hAnsi="Segoe UI Light" w:cs="Segoe UI Light"/>
          <w:sz w:val="28"/>
          <w:szCs w:val="28"/>
        </w:rPr>
        <w:t>migrate</w:t>
      </w:r>
      <w:r w:rsidRPr="00070886">
        <w:rPr>
          <w:rFonts w:ascii="Segoe UI Light" w:hAnsi="Segoe UI Light" w:cs="Segoe UI Light"/>
          <w:sz w:val="28"/>
          <w:szCs w:val="28"/>
        </w:rPr>
        <w:t xml:space="preserve"> rules from your current SIEM to Azure Sentinel, there are some preliminary steps that should be taken </w:t>
      </w:r>
      <w:r w:rsidR="00D02694">
        <w:rPr>
          <w:rFonts w:ascii="Segoe UI Light" w:hAnsi="Segoe UI Light" w:cs="Segoe UI Light"/>
          <w:sz w:val="28"/>
          <w:szCs w:val="28"/>
        </w:rPr>
        <w:t>to</w:t>
      </w:r>
      <w:r w:rsidRPr="00070886">
        <w:rPr>
          <w:rFonts w:ascii="Segoe UI Light" w:hAnsi="Segoe UI Light" w:cs="Segoe UI Light"/>
          <w:sz w:val="28"/>
          <w:szCs w:val="28"/>
        </w:rPr>
        <w:t xml:space="preserve"> increase your chances of success with the undertaking</w:t>
      </w:r>
      <w:r>
        <w:rPr>
          <w:rFonts w:ascii="Segoe UI Light" w:hAnsi="Segoe UI Light" w:cs="Segoe UI Light"/>
          <w:sz w:val="28"/>
          <w:szCs w:val="28"/>
        </w:rPr>
        <w:t>. The following checklist is recommended</w:t>
      </w:r>
      <w:r w:rsidRPr="00070886">
        <w:rPr>
          <w:rFonts w:ascii="Segoe UI Light" w:hAnsi="Segoe UI Light" w:cs="Segoe UI Light"/>
          <w:sz w:val="28"/>
          <w:szCs w:val="28"/>
        </w:rPr>
        <w:t xml:space="preserve">: </w:t>
      </w:r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658"/>
        <w:gridCol w:w="8030"/>
        <w:gridCol w:w="931"/>
      </w:tblGrid>
      <w:tr w:rsidR="004D6325" w14:paraId="4BE4A2A8" w14:textId="77777777" w:rsidTr="007033E6">
        <w:tc>
          <w:tcPr>
            <w:tcW w:w="658" w:type="dxa"/>
          </w:tcPr>
          <w:p w14:paraId="462F88A4" w14:textId="77777777" w:rsidR="004D6325" w:rsidRPr="0049250E" w:rsidRDefault="004D6325" w:rsidP="00521007">
            <w:pPr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</w:pPr>
            <w:r w:rsidRPr="0049250E"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  <w:t>No</w:t>
            </w:r>
          </w:p>
        </w:tc>
        <w:tc>
          <w:tcPr>
            <w:tcW w:w="8030" w:type="dxa"/>
          </w:tcPr>
          <w:p w14:paraId="2899E348" w14:textId="77777777" w:rsidR="004D6325" w:rsidRPr="0049250E" w:rsidRDefault="004D6325" w:rsidP="00521007">
            <w:pPr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</w:pPr>
            <w:r w:rsidRPr="0049250E"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  <w:t>Item</w:t>
            </w:r>
          </w:p>
        </w:tc>
        <w:tc>
          <w:tcPr>
            <w:tcW w:w="931" w:type="dxa"/>
          </w:tcPr>
          <w:p w14:paraId="32B1039E" w14:textId="50FF9A79" w:rsidR="004D6325" w:rsidRPr="004D6325" w:rsidRDefault="0081032C" w:rsidP="00521007">
            <w:pPr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  <w:t>Check</w:t>
            </w:r>
            <w:r w:rsidR="004D6325" w:rsidRPr="004D6325"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  <w:t xml:space="preserve"> Box</w:t>
            </w:r>
          </w:p>
        </w:tc>
      </w:tr>
      <w:tr w:rsidR="007033E6" w14:paraId="19D1FC8B" w14:textId="77777777" w:rsidTr="007033E6">
        <w:tc>
          <w:tcPr>
            <w:tcW w:w="658" w:type="dxa"/>
          </w:tcPr>
          <w:p w14:paraId="4D81772B" w14:textId="53BAADE9" w:rsidR="007033E6" w:rsidRPr="0015421A" w:rsidRDefault="0015421A" w:rsidP="0015421A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8030" w:type="dxa"/>
          </w:tcPr>
          <w:p w14:paraId="7AC57C44" w14:textId="0CDAD15C" w:rsidR="007033E6" w:rsidRPr="0015421A" w:rsidRDefault="007033E6" w:rsidP="007033E6">
            <w:pPr>
              <w:rPr>
                <w:rFonts w:ascii="Segoe UI Light" w:hAnsi="Segoe UI Light" w:cs="Segoe UI Light"/>
                <w:b/>
                <w:bCs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Style w:val="eop"/>
                <w:rFonts w:ascii="Segoe UI Light" w:hAnsi="Segoe UI Light" w:cs="Segoe UI Light"/>
                <w:color w:val="000000"/>
                <w:sz w:val="28"/>
                <w:szCs w:val="28"/>
                <w:shd w:val="clear" w:color="auto" w:fill="FFFFFF"/>
              </w:rPr>
              <w:t xml:space="preserve">Select use cases. The selection of use cases for the migration should answer the question: what problems are we trying to solve? Consider use cases in terms of business priority 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-539742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053D4022" w14:textId="0BBEF60A" w:rsidR="007033E6" w:rsidRDefault="007033E6" w:rsidP="00776DEC">
                <w:pPr>
                  <w:jc w:val="center"/>
                  <w:rPr>
                    <w:rFonts w:ascii="Segoe UI Light" w:hAnsi="Segoe UI Light" w:cs="Segoe UI Light"/>
                    <w:b/>
                    <w:bCs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36D5AC45" w14:textId="77777777" w:rsidTr="007033E6">
        <w:tc>
          <w:tcPr>
            <w:tcW w:w="658" w:type="dxa"/>
          </w:tcPr>
          <w:p w14:paraId="1D40F434" w14:textId="401911E6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8030" w:type="dxa"/>
          </w:tcPr>
          <w:p w14:paraId="5FE53B51" w14:textId="7A3BBF91" w:rsidR="004D6325" w:rsidRPr="0015421A" w:rsidRDefault="004D6325" w:rsidP="00521007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Review the detection efficacy of existing </w:t>
            </w:r>
            <w:r w:rsidR="000119E0"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rules</w:t>
            </w: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 and alerts before electing to migrate them into Azure Sentinel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72348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782176C0" w14:textId="287D2CEF" w:rsidR="004D6325" w:rsidRDefault="0081032C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5AFC9F3F" w14:textId="77777777" w:rsidTr="007033E6">
        <w:tc>
          <w:tcPr>
            <w:tcW w:w="658" w:type="dxa"/>
          </w:tcPr>
          <w:p w14:paraId="3E3EAB1C" w14:textId="04A7C4B7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8030" w:type="dxa"/>
          </w:tcPr>
          <w:p w14:paraId="2D2FA9A8" w14:textId="62236F1E" w:rsidR="004D6325" w:rsidRPr="0015421A" w:rsidRDefault="004D6325" w:rsidP="006B5C72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bCs/>
                <w:sz w:val="28"/>
                <w:szCs w:val="28"/>
              </w:rPr>
              <w:t xml:space="preserve">Eliminate some of the low-level alerts you routinely ignore. The more you can weed our alerts you don’t act </w:t>
            </w:r>
            <w:r w:rsidR="006302AF" w:rsidRPr="0015421A">
              <w:rPr>
                <w:rFonts w:ascii="Segoe UI Light" w:hAnsi="Segoe UI Light" w:cs="Segoe UI Light"/>
                <w:bCs/>
                <w:sz w:val="28"/>
                <w:szCs w:val="28"/>
              </w:rPr>
              <w:t>upon;</w:t>
            </w:r>
            <w:r w:rsidRPr="0015421A">
              <w:rPr>
                <w:rFonts w:ascii="Segoe UI Light" w:hAnsi="Segoe UI Light" w:cs="Segoe UI Light"/>
                <w:bCs/>
                <w:sz w:val="28"/>
                <w:szCs w:val="28"/>
              </w:rPr>
              <w:t xml:space="preserve"> the more higher value alerts will be more likely to be acted upon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204401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188C5745" w14:textId="7CBC9015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614BB72E" w14:textId="77777777" w:rsidTr="007033E6">
        <w:tc>
          <w:tcPr>
            <w:tcW w:w="658" w:type="dxa"/>
          </w:tcPr>
          <w:p w14:paraId="28762208" w14:textId="14E43BFF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8030" w:type="dxa"/>
          </w:tcPr>
          <w:p w14:paraId="57046732" w14:textId="77777777" w:rsidR="004D6325" w:rsidRPr="0015421A" w:rsidRDefault="004D6325" w:rsidP="00521007">
            <w:pPr>
              <w:rPr>
                <w:rFonts w:ascii="Segoe UI Light" w:hAnsi="Segoe UI Light" w:cs="Segoe UI Light"/>
                <w:bCs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bCs/>
                <w:sz w:val="28"/>
                <w:szCs w:val="28"/>
              </w:rPr>
              <w:t xml:space="preserve">Drive value and visibility by mapping Analytics to the </w:t>
            </w:r>
            <w:hyperlink r:id="rId7" w:anchor=":~:text=MITRE%20ATT&amp;CK%C2%AE.%20MITRE%20ATT&amp;CK%20%C2%AE%20is%20a%20globally-accessible,and%20in%20the%20cybersecurity%20product%20and%20service%20community." w:history="1">
              <w:r w:rsidRPr="0015421A">
                <w:rPr>
                  <w:rStyle w:val="Hyperlink"/>
                  <w:rFonts w:ascii="Segoe UI Light" w:hAnsi="Segoe UI Light" w:cs="Segoe UI Light"/>
                  <w:bCs/>
                  <w:sz w:val="28"/>
                  <w:szCs w:val="28"/>
                  <w:shd w:val="clear" w:color="auto" w:fill="FFFFFF"/>
                </w:rPr>
                <w:t>MITRE ATTACK framework</w:t>
              </w:r>
            </w:hyperlink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-60647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5EF7BE48" w14:textId="2FB7F60C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3673C1D3" w14:textId="77777777" w:rsidTr="007033E6">
        <w:tc>
          <w:tcPr>
            <w:tcW w:w="658" w:type="dxa"/>
          </w:tcPr>
          <w:p w14:paraId="30BF568C" w14:textId="13F7BE71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8030" w:type="dxa"/>
          </w:tcPr>
          <w:p w14:paraId="376815D9" w14:textId="428136F8" w:rsidR="004D6325" w:rsidRPr="0015421A" w:rsidRDefault="004F20C0" w:rsidP="004F20C0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Style w:val="eop"/>
                <w:rFonts w:ascii="Segoe UI Light" w:hAnsi="Segoe UI Light" w:cs="Segoe UI Light"/>
                <w:color w:val="000000"/>
                <w:sz w:val="28"/>
                <w:szCs w:val="28"/>
                <w:shd w:val="clear" w:color="auto" w:fill="FFFFFF"/>
              </w:rPr>
              <w:t>Review the “Built-in Azure Sentinel rules” to identify out-of-the-box rules that can address your use-cases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284391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2F1AE945" w14:textId="5CEF7D2B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3094D237" w14:textId="77777777" w:rsidTr="007033E6">
        <w:tc>
          <w:tcPr>
            <w:tcW w:w="658" w:type="dxa"/>
          </w:tcPr>
          <w:p w14:paraId="11DF999E" w14:textId="3527CD45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8030" w:type="dxa"/>
          </w:tcPr>
          <w:p w14:paraId="4A14ED55" w14:textId="3561C927" w:rsidR="004D6325" w:rsidRPr="0015421A" w:rsidRDefault="004D6325" w:rsidP="00521007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Review your SOC metrics and consult your SOC team to identify alerts they routinely ignore without </w:t>
            </w:r>
            <w:r w:rsidR="00F75137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negative </w:t>
            </w: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consequence. Drop these from your alert feeds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393705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1FE1B2CB" w14:textId="11A80617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5DC77983" w14:textId="77777777" w:rsidTr="007033E6">
        <w:tc>
          <w:tcPr>
            <w:tcW w:w="658" w:type="dxa"/>
          </w:tcPr>
          <w:p w14:paraId="585151DC" w14:textId="769F8C14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8030" w:type="dxa"/>
          </w:tcPr>
          <w:p w14:paraId="42BE4282" w14:textId="6A30A6F8" w:rsidR="004D6325" w:rsidRPr="0015421A" w:rsidRDefault="00391FA5" w:rsidP="00391FA5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Style w:val="eop"/>
                <w:rFonts w:ascii="Segoe UI Light" w:hAnsi="Segoe UI Light" w:cs="Segoe UI Light"/>
                <w:color w:val="000000"/>
                <w:sz w:val="28"/>
                <w:szCs w:val="28"/>
                <w:shd w:val="clear" w:color="auto" w:fill="FFFFFF"/>
              </w:rPr>
              <w:t xml:space="preserve">Review rules that haven’t triggered any alerts in the last 6 to 12 months to determine whether they are still relevant. 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-493186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180A4A0C" w14:textId="54504255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4CC22103" w14:textId="77777777" w:rsidTr="007033E6">
        <w:tc>
          <w:tcPr>
            <w:tcW w:w="658" w:type="dxa"/>
          </w:tcPr>
          <w:p w14:paraId="488D778C" w14:textId="2F4FD473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8030" w:type="dxa"/>
          </w:tcPr>
          <w:p w14:paraId="76301158" w14:textId="77777777" w:rsidR="004D6325" w:rsidRPr="0015421A" w:rsidRDefault="004D6325" w:rsidP="00521007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Build a candidate list of rules that have a high true positive rate and ignore the rest 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-1243485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2D1654DB" w14:textId="1FBD1834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4D6325" w14:paraId="230D8420" w14:textId="77777777" w:rsidTr="007033E6">
        <w:tc>
          <w:tcPr>
            <w:tcW w:w="658" w:type="dxa"/>
          </w:tcPr>
          <w:p w14:paraId="4E79468E" w14:textId="2DD1AF07" w:rsidR="004D6325" w:rsidRPr="007802A7" w:rsidRDefault="0015421A" w:rsidP="00521007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8030" w:type="dxa"/>
          </w:tcPr>
          <w:p w14:paraId="1D94A6F4" w14:textId="3E93B13F" w:rsidR="004D6325" w:rsidRPr="0015421A" w:rsidRDefault="004D6325" w:rsidP="00521007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Confirm the existence of the data </w:t>
            </w:r>
            <w:r w:rsidR="00891E5D"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a</w:t>
            </w:r>
            <w:r w:rsidR="00891E5D" w:rsidRPr="0015421A">
              <w:rPr>
                <w:rFonts w:ascii="Segoe UI Light" w:hAnsi="Segoe UI Light" w:cs="Segoe UI Light"/>
                <w:color w:val="171717"/>
                <w:sz w:val="28"/>
                <w:szCs w:val="28"/>
              </w:rPr>
              <w:t xml:space="preserve">nd their collection mechanism </w:t>
            </w:r>
            <w:r w:rsidRPr="0015421A"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 xml:space="preserve">in Azure Sentinel to support the inbound rules: </w:t>
            </w:r>
            <w:hyperlink r:id="rId8" w:history="1">
              <w:r w:rsidRPr="0015421A">
                <w:rPr>
                  <w:rStyle w:val="Hyperlink"/>
                  <w:rFonts w:ascii="Segoe UI Light" w:hAnsi="Segoe UI Light" w:cs="Segoe UI Light"/>
                  <w:sz w:val="28"/>
                  <w:szCs w:val="28"/>
                </w:rPr>
                <w:t>Azure Sentinel: The connectors grand (CEF, Syslog, Direct, Agent, Custom and more) - Microsoft Tech Community</w:t>
              </w:r>
            </w:hyperlink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2010401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6AD5B1A9" w14:textId="544EEB25" w:rsidR="004D6325" w:rsidRDefault="0003009B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  <w:tr w:rsidR="0015421A" w14:paraId="12CD1EDE" w14:textId="77777777" w:rsidTr="007033E6">
        <w:tc>
          <w:tcPr>
            <w:tcW w:w="658" w:type="dxa"/>
          </w:tcPr>
          <w:p w14:paraId="50040E5B" w14:textId="56F96398" w:rsidR="0015421A" w:rsidRDefault="0015421A" w:rsidP="0015421A">
            <w:pPr>
              <w:jc w:val="center"/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8030" w:type="dxa"/>
          </w:tcPr>
          <w:p w14:paraId="46A78C74" w14:textId="2924A279" w:rsidR="0015421A" w:rsidRPr="0015421A" w:rsidRDefault="0015421A" w:rsidP="00D8675E">
            <w:pPr>
              <w:rPr>
                <w:rFonts w:ascii="Segoe UI Light" w:hAnsi="Segoe UI Light" w:cs="Segoe UI Light"/>
                <w:color w:val="171717"/>
                <w:sz w:val="28"/>
                <w:szCs w:val="28"/>
                <w:shd w:val="clear" w:color="auto" w:fill="FFFFFF"/>
              </w:rPr>
            </w:pPr>
            <w:r w:rsidRPr="0015421A">
              <w:rPr>
                <w:rStyle w:val="eop"/>
                <w:rFonts w:ascii="Segoe UI Light" w:hAnsi="Segoe UI Light" w:cs="Segoe UI Light"/>
                <w:color w:val="000000"/>
                <w:sz w:val="28"/>
                <w:szCs w:val="28"/>
                <w:shd w:val="clear" w:color="auto" w:fill="FFFFFF"/>
              </w:rPr>
              <w:t>Define test scenarios and build a test script to be used for rule validation</w:t>
            </w:r>
          </w:p>
        </w:tc>
        <w:sdt>
          <w:sdtPr>
            <w:rPr>
              <w:rFonts w:ascii="Segoe UI Light" w:hAnsi="Segoe UI Light" w:cs="Segoe UI Light"/>
              <w:color w:val="171717"/>
              <w:sz w:val="28"/>
              <w:szCs w:val="28"/>
              <w:shd w:val="clear" w:color="auto" w:fill="FFFFFF"/>
            </w:rPr>
            <w:id w:val="-1975900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31" w:type="dxa"/>
              </w:tcPr>
              <w:p w14:paraId="24C41E5A" w14:textId="7516848F" w:rsidR="0015421A" w:rsidRDefault="0015421A" w:rsidP="00776DEC">
                <w:pPr>
                  <w:jc w:val="center"/>
                  <w:rPr>
                    <w:rFonts w:ascii="Segoe UI Light" w:hAnsi="Segoe UI Light" w:cs="Segoe UI Light"/>
                    <w:color w:val="171717"/>
                    <w:sz w:val="28"/>
                    <w:szCs w:val="28"/>
                    <w:shd w:val="clear" w:color="auto" w:fill="FFFFFF"/>
                  </w:rPr>
                </w:pPr>
                <w:r>
                  <w:rPr>
                    <w:rFonts w:ascii="MS Gothic" w:eastAsia="MS Gothic" w:hAnsi="MS Gothic" w:cs="Segoe UI Light" w:hint="eastAsia"/>
                    <w:color w:val="171717"/>
                    <w:sz w:val="28"/>
                    <w:szCs w:val="28"/>
                    <w:shd w:val="clear" w:color="auto" w:fill="FFFFFF"/>
                  </w:rPr>
                  <w:t>☐</w:t>
                </w:r>
              </w:p>
            </w:tc>
          </w:sdtContent>
        </w:sdt>
      </w:tr>
    </w:tbl>
    <w:p w14:paraId="4307C7FF" w14:textId="77777777" w:rsidR="00521007" w:rsidRDefault="00521007" w:rsidP="00D8675E">
      <w:pPr>
        <w:pStyle w:val="ListParagraph"/>
        <w:ind w:left="1080"/>
      </w:pPr>
    </w:p>
    <w:sectPr w:rsidR="00521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A958" w14:textId="77777777" w:rsidR="00D02694" w:rsidRDefault="00D02694" w:rsidP="00D02694">
      <w:pPr>
        <w:spacing w:after="0" w:line="240" w:lineRule="auto"/>
      </w:pPr>
      <w:r>
        <w:separator/>
      </w:r>
    </w:p>
  </w:endnote>
  <w:endnote w:type="continuationSeparator" w:id="0">
    <w:p w14:paraId="3F7C0B02" w14:textId="77777777" w:rsidR="00D02694" w:rsidRDefault="00D02694" w:rsidP="00D0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B8221" w14:textId="77777777" w:rsidR="00D02694" w:rsidRDefault="00D02694" w:rsidP="00D02694">
      <w:pPr>
        <w:spacing w:after="0" w:line="240" w:lineRule="auto"/>
      </w:pPr>
      <w:r>
        <w:separator/>
      </w:r>
    </w:p>
  </w:footnote>
  <w:footnote w:type="continuationSeparator" w:id="0">
    <w:p w14:paraId="0CAEABDC" w14:textId="77777777" w:rsidR="00D02694" w:rsidRDefault="00D02694" w:rsidP="00D02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D5BC5"/>
    <w:multiLevelType w:val="hybridMultilevel"/>
    <w:tmpl w:val="B688F7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25"/>
    <w:rsid w:val="000119E0"/>
    <w:rsid w:val="0003009B"/>
    <w:rsid w:val="0015421A"/>
    <w:rsid w:val="002328E5"/>
    <w:rsid w:val="002D6F8A"/>
    <w:rsid w:val="00391FA5"/>
    <w:rsid w:val="003C1E2D"/>
    <w:rsid w:val="004D6325"/>
    <w:rsid w:val="004F20C0"/>
    <w:rsid w:val="00521007"/>
    <w:rsid w:val="006302AF"/>
    <w:rsid w:val="006B5C72"/>
    <w:rsid w:val="006D695C"/>
    <w:rsid w:val="007033E6"/>
    <w:rsid w:val="00774296"/>
    <w:rsid w:val="00776DEC"/>
    <w:rsid w:val="0081032C"/>
    <w:rsid w:val="00891E5D"/>
    <w:rsid w:val="00AC2ECE"/>
    <w:rsid w:val="00BF319D"/>
    <w:rsid w:val="00D02694"/>
    <w:rsid w:val="00D8675E"/>
    <w:rsid w:val="00E30936"/>
    <w:rsid w:val="00E86E47"/>
    <w:rsid w:val="00F75137"/>
    <w:rsid w:val="4DE2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6E6C"/>
  <w15:chartTrackingRefBased/>
  <w15:docId w15:val="{EACCFB68-F5FC-4256-BF0C-4D8672AB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25"/>
    <w:pPr>
      <w:ind w:left="720"/>
      <w:contextualSpacing/>
    </w:pPr>
  </w:style>
  <w:style w:type="table" w:styleId="TableGrid">
    <w:name w:val="Table Grid"/>
    <w:basedOn w:val="TableNormal"/>
    <w:uiPriority w:val="39"/>
    <w:rsid w:val="004D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63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6325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7033E6"/>
  </w:style>
  <w:style w:type="paragraph" w:styleId="Header">
    <w:name w:val="header"/>
    <w:basedOn w:val="Normal"/>
    <w:link w:val="HeaderChar"/>
    <w:uiPriority w:val="99"/>
    <w:unhideWhenUsed/>
    <w:rsid w:val="00D0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94"/>
  </w:style>
  <w:style w:type="paragraph" w:styleId="Footer">
    <w:name w:val="footer"/>
    <w:basedOn w:val="Normal"/>
    <w:link w:val="FooterChar"/>
    <w:uiPriority w:val="99"/>
    <w:unhideWhenUsed/>
    <w:rsid w:val="00D0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ommunity.microsoft.com/t5/azure-sentinel/azure-sentinel-the-connectors-grand-cef-syslog-direct-agent/ba-p/8038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tack.mit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Wafula</dc:creator>
  <cp:keywords/>
  <dc:description/>
  <cp:lastModifiedBy>Innocent Wafula</cp:lastModifiedBy>
  <cp:revision>22</cp:revision>
  <dcterms:created xsi:type="dcterms:W3CDTF">2021-02-07T19:03:00Z</dcterms:created>
  <dcterms:modified xsi:type="dcterms:W3CDTF">2021-02-21T03:59:00Z</dcterms:modified>
</cp:coreProperties>
</file>